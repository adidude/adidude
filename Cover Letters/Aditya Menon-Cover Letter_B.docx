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240" w:before="0" w:after="0"/>
        <w:jc w:val="right"/>
        <w:rPr>
          <w:rFonts w:cs="Calibri"/>
          <w:b/>
          <w:b/>
          <w:bCs/>
          <w:sz w:val="32"/>
          <w:szCs w:val="32"/>
        </w:rPr>
      </w:pPr>
      <w:r>
        <w:rPr>
          <w:rFonts w:cs="Calibri"/>
          <w:b/>
          <w:bCs/>
          <w:sz w:val="32"/>
          <w:szCs w:val="32"/>
        </w:rPr>
        <w:t>Aditya Menon</w:t>
      </w:r>
    </w:p>
    <w:p>
      <w:pPr>
        <w:pStyle w:val="Normal"/>
        <w:widowControl w:val="false"/>
        <w:spacing w:lineRule="auto" w:line="240" w:before="0" w:after="0"/>
        <w:jc w:val="right"/>
        <w:rPr>
          <w:rFonts w:cs="Calibri"/>
          <w:sz w:val="20"/>
          <w:szCs w:val="20"/>
        </w:rPr>
      </w:pPr>
      <w:r>
        <w:rPr>
          <w:rFonts w:cs="Calibri"/>
          <w:b/>
          <w:bCs/>
          <w:sz w:val="20"/>
          <w:szCs w:val="20"/>
        </w:rPr>
        <w:t>Address:</w:t>
      </w:r>
      <w:r>
        <w:rPr>
          <w:rFonts w:cs="Calibri"/>
          <w:sz w:val="20"/>
          <w:szCs w:val="20"/>
        </w:rPr>
        <w:t xml:space="preserve"> 9 Maes y wennol, Pontprennau, Cardiff, Wales, CF23 8GW</w:t>
      </w:r>
    </w:p>
    <w:p>
      <w:pPr>
        <w:pStyle w:val="Normal"/>
        <w:widowControl w:val="false"/>
        <w:spacing w:lineRule="auto" w:line="240" w:before="0" w:after="0"/>
        <w:jc w:val="right"/>
        <w:rPr>
          <w:rFonts w:cs="Calibri"/>
          <w:sz w:val="20"/>
          <w:szCs w:val="20"/>
        </w:rPr>
      </w:pPr>
      <w:r>
        <w:rPr>
          <w:rFonts w:cs="Calibri"/>
          <w:b/>
          <w:bCs/>
          <w:sz w:val="20"/>
          <w:szCs w:val="20"/>
        </w:rPr>
        <w:t xml:space="preserve">Telephone: </w:t>
      </w:r>
      <w:r>
        <w:rPr>
          <w:rFonts w:cs="Calibri"/>
          <w:sz w:val="20"/>
          <w:szCs w:val="20"/>
        </w:rPr>
        <w:t xml:space="preserve">+44 </w:t>
      </w:r>
      <w:r>
        <w:rPr>
          <w:rFonts w:eastAsia="Times New Roman" w:cs="Calibri"/>
          <w:color w:val="auto"/>
          <w:kern w:val="0"/>
          <w:sz w:val="20"/>
          <w:szCs w:val="20"/>
          <w:lang w:val="en-GB" w:eastAsia="en-GB" w:bidi="ar-SA"/>
        </w:rPr>
        <w:t>770</w:t>
      </w:r>
      <w:r>
        <w:rPr>
          <w:rFonts w:cs="Calibri"/>
          <w:sz w:val="20"/>
          <w:szCs w:val="20"/>
        </w:rPr>
        <w:t xml:space="preserve"> </w:t>
      </w:r>
      <w:r>
        <w:rPr>
          <w:rFonts w:eastAsia="Times New Roman" w:cs="Calibri"/>
          <w:color w:val="auto"/>
          <w:kern w:val="0"/>
          <w:sz w:val="20"/>
          <w:szCs w:val="20"/>
          <w:lang w:val="en-GB" w:eastAsia="en-GB" w:bidi="ar-SA"/>
        </w:rPr>
        <w:t>987</w:t>
      </w:r>
      <w:r>
        <w:rPr>
          <w:rFonts w:cs="Calibri"/>
          <w:sz w:val="20"/>
          <w:szCs w:val="20"/>
        </w:rPr>
        <w:t xml:space="preserve"> </w:t>
      </w:r>
      <w:r>
        <w:rPr>
          <w:rFonts w:eastAsia="Times New Roman" w:cs="Calibri"/>
          <w:color w:val="auto"/>
          <w:kern w:val="0"/>
          <w:sz w:val="20"/>
          <w:szCs w:val="20"/>
          <w:lang w:val="en-GB" w:eastAsia="en-GB" w:bidi="ar-SA"/>
        </w:rPr>
        <w:t>6272</w:t>
      </w:r>
    </w:p>
    <w:p>
      <w:pPr>
        <w:pStyle w:val="Normal"/>
        <w:widowControl w:val="false"/>
        <w:spacing w:lineRule="auto" w:line="240" w:before="0" w:after="0"/>
        <w:jc w:val="right"/>
        <w:rPr>
          <w:rFonts w:cs="Calibri"/>
          <w:b/>
          <w:b/>
          <w:bCs/>
          <w:sz w:val="20"/>
        </w:rPr>
      </w:pPr>
      <w:r>
        <w:rPr>
          <w:rFonts w:cs="Calibri"/>
          <w:b/>
          <w:bCs/>
          <w:sz w:val="20"/>
          <w:szCs w:val="20"/>
        </w:rPr>
        <w:t>Email:</w:t>
      </w:r>
      <w:r>
        <w:rPr>
          <w:rFonts w:cs="Calibri"/>
          <w:sz w:val="20"/>
          <w:szCs w:val="20"/>
        </w:rPr>
        <w:t xml:space="preserve"> menon.or.adithya@gmail.com</w:t>
      </w:r>
    </w:p>
    <w:p>
      <w:pPr>
        <w:pStyle w:val="Normal"/>
        <w:widowControl w:val="false"/>
        <w:spacing w:lineRule="auto" w:line="240" w:before="0" w:after="0"/>
        <w:jc w:val="both"/>
        <w:rPr>
          <w:rFonts w:cs="Calibri"/>
          <w:b/>
          <w:b/>
          <w:bCs/>
          <w:sz w:val="20"/>
        </w:rPr>
      </w:pPr>
      <w:r>
        <w:rPr>
          <w:rFonts w:cs="Calibri"/>
          <w:b/>
          <w:bCs/>
          <w:sz w:val="20"/>
        </w:rPr>
        <w:fldChar w:fldCharType="begin"/>
      </w:r>
      <w:r>
        <w:rPr>
          <w:sz w:val="20"/>
          <w:b/>
          <w:bCs/>
          <w:rFonts w:cs="Calibri"/>
        </w:rPr>
        <w:instrText> MERGEFIELD Company </w:instrText>
      </w:r>
      <w:r>
        <w:rPr>
          <w:sz w:val="20"/>
          <w:b/>
          <w:bCs/>
          <w:rFonts w:cs="Calibri"/>
        </w:rPr>
        <w:fldChar w:fldCharType="separate"/>
      </w:r>
      <w:r>
        <w:rPr>
          <w:sz w:val="20"/>
          <w:b/>
          <w:bCs/>
          <w:rFonts w:cs="Calibri"/>
        </w:rPr>
        <w:t>&lt;Company&gt;</w:t>
      </w:r>
      <w:r>
        <w:rPr>
          <w:sz w:val="20"/>
          <w:b/>
          <w:bCs/>
          <w:rFonts w:cs="Calibri"/>
        </w:rPr>
        <w:fldChar w:fldCharType="end"/>
      </w:r>
    </w:p>
    <w:p>
      <w:pPr>
        <w:pStyle w:val="Normal"/>
        <w:widowControl w:val="false"/>
        <w:spacing w:lineRule="auto" w:line="240" w:before="0" w:after="0"/>
        <w:jc w:val="both"/>
        <w:rPr>
          <w:rFonts w:cs="Calibri"/>
          <w:sz w:val="20"/>
        </w:rPr>
      </w:pPr>
      <w:r>
        <w:rPr>
          <w:rFonts w:cs="Calibri"/>
          <w:sz w:val="20"/>
        </w:rPr>
      </w:r>
    </w:p>
    <w:p>
      <w:pPr>
        <w:pStyle w:val="Normal"/>
        <w:widowControl w:val="false"/>
        <w:spacing w:lineRule="auto" w:line="240" w:before="0" w:after="0"/>
        <w:jc w:val="both"/>
        <w:rPr>
          <w:rFonts w:cs="Calibri"/>
          <w:sz w:val="20"/>
        </w:rPr>
      </w:pPr>
      <w:r>
        <w:rPr>
          <w:rFonts w:cs="Calibri"/>
          <w:sz w:val="20"/>
        </w:rPr>
      </w:r>
    </w:p>
    <w:p>
      <w:pPr>
        <w:pStyle w:val="Normal"/>
        <w:widowControl w:val="false"/>
        <w:spacing w:lineRule="auto" w:line="240" w:before="0" w:after="0"/>
        <w:jc w:val="both"/>
        <w:rPr>
          <w:rFonts w:cs="Calibri"/>
          <w:sz w:val="20"/>
        </w:rPr>
      </w:pPr>
      <w:r>
        <w:rPr>
          <w:rFonts w:cs="Calibri"/>
          <w:sz w:val="20"/>
        </w:rPr>
      </w:r>
    </w:p>
    <w:p>
      <w:pPr>
        <w:pStyle w:val="Normal"/>
        <w:widowControl w:val="false"/>
        <w:spacing w:lineRule="auto" w:line="240" w:before="0" w:after="0"/>
        <w:jc w:val="both"/>
        <w:rPr>
          <w:rFonts w:cs="Calibri"/>
          <w:sz w:val="20"/>
        </w:rPr>
      </w:pPr>
      <w:r>
        <w:rPr>
          <w:rFonts w:cs="Calibri"/>
          <w:sz w:val="20"/>
        </w:rPr>
      </w:r>
    </w:p>
    <w:p>
      <w:pPr>
        <w:pStyle w:val="Normal"/>
        <w:widowControl w:val="false"/>
        <w:spacing w:lineRule="auto" w:line="240" w:before="0" w:after="0"/>
        <w:jc w:val="both"/>
        <w:rPr>
          <w:rFonts w:cs="Calibri"/>
          <w:sz w:val="20"/>
        </w:rPr>
      </w:pPr>
      <w:r>
        <w:rPr>
          <w:rFonts w:cs="Calibri"/>
          <w:sz w:val="20"/>
        </w:rPr>
      </w:r>
    </w:p>
    <w:p>
      <w:pPr>
        <w:pStyle w:val="Normal"/>
        <w:widowControl w:val="false"/>
        <w:spacing w:lineRule="auto" w:line="240" w:before="0" w:after="0"/>
        <w:jc w:val="both"/>
        <w:rPr>
          <w:rFonts w:cs="Calibri"/>
          <w:b/>
          <w:b/>
          <w:sz w:val="20"/>
        </w:rPr>
      </w:pPr>
      <w:r>
        <w:rPr>
          <w:rFonts w:cs="Calibri"/>
          <w:b/>
          <w:sz w:val="20"/>
        </w:rPr>
        <w:t xml:space="preserve">FAO: </w:t>
      </w:r>
      <w:r>
        <w:rPr>
          <w:rFonts w:cs="Calibri"/>
          <w:b/>
          <w:sz w:val="20"/>
        </w:rPr>
        <w:fldChar w:fldCharType="begin"/>
      </w:r>
      <w:r>
        <w:rPr>
          <w:sz w:val="20"/>
          <w:b/>
          <w:rFonts w:cs="Calibri"/>
        </w:rPr>
        <w:instrText> MERGEFIELD AddresseeJobTitle </w:instrText>
      </w:r>
      <w:r>
        <w:rPr>
          <w:sz w:val="20"/>
          <w:b/>
          <w:rFonts w:cs="Calibri"/>
        </w:rPr>
        <w:fldChar w:fldCharType="separate"/>
      </w:r>
      <w:r>
        <w:rPr>
          <w:sz w:val="20"/>
          <w:b/>
          <w:rFonts w:cs="Calibri"/>
        </w:rPr>
        <w:t>&lt;AddresseeJobTitle&gt;</w:t>
      </w:r>
      <w:r>
        <w:rPr>
          <w:sz w:val="20"/>
          <w:b/>
          <w:rFonts w:cs="Calibri"/>
        </w:rPr>
        <w:fldChar w:fldCharType="end"/>
      </w:r>
    </w:p>
    <w:p>
      <w:pPr>
        <w:pStyle w:val="Normal"/>
        <w:widowControl w:val="false"/>
        <w:spacing w:lineRule="auto" w:line="240" w:before="0" w:after="0"/>
        <w:jc w:val="both"/>
        <w:rPr>
          <w:rFonts w:cs="Calibri"/>
          <w:sz w:val="20"/>
        </w:rPr>
      </w:pPr>
      <w:r>
        <w:rPr>
          <w:rFonts w:cs="Calibri"/>
          <w:sz w:val="20"/>
        </w:rPr>
      </w:r>
    </w:p>
    <w:p>
      <w:pPr>
        <w:pStyle w:val="Normal"/>
        <w:widowControl w:val="false"/>
        <w:spacing w:lineRule="auto" w:line="240" w:before="0" w:after="0"/>
        <w:jc w:val="both"/>
        <w:rPr>
          <w:rFonts w:cs="Calibri"/>
          <w:sz w:val="20"/>
        </w:rPr>
      </w:pPr>
      <w:r>
        <w:rPr>
          <w:rFonts w:cs="Calibri"/>
          <w:sz w:val="20"/>
        </w:rPr>
        <w:t xml:space="preserve">Dear </w:t>
      </w:r>
      <w:r>
        <w:rPr>
          <w:rFonts w:cs="Calibri"/>
          <w:b/>
          <w:sz w:val="20"/>
        </w:rPr>
        <w:fldChar w:fldCharType="begin"/>
      </w:r>
      <w:r>
        <w:rPr>
          <w:sz w:val="20"/>
          <w:b/>
          <w:rFonts w:cs="Calibri"/>
        </w:rPr>
        <w:instrText> MERGEFIELD AddresseeTitle </w:instrText>
      </w:r>
      <w:r>
        <w:rPr>
          <w:sz w:val="20"/>
          <w:b/>
          <w:rFonts w:cs="Calibri"/>
        </w:rPr>
        <w:fldChar w:fldCharType="separate"/>
      </w:r>
      <w:r>
        <w:rPr>
          <w:sz w:val="20"/>
          <w:b/>
          <w:rFonts w:cs="Calibri"/>
        </w:rPr>
        <w:t>&lt;AddresseeTitle&gt;</w:t>
      </w:r>
      <w:r>
        <w:rPr>
          <w:sz w:val="20"/>
          <w:b/>
          <w:rFonts w:cs="Calibri"/>
        </w:rPr>
        <w:fldChar w:fldCharType="end"/>
      </w:r>
      <w:r>
        <w:rPr>
          <w:rFonts w:cs="Calibri"/>
          <w:b/>
          <w:sz w:val="20"/>
        </w:rPr>
        <w:t xml:space="preserve"> </w:t>
      </w:r>
      <w:r>
        <w:rPr>
          <w:rFonts w:cs="Calibri"/>
          <w:b/>
          <w:sz w:val="20"/>
        </w:rPr>
        <w:fldChar w:fldCharType="begin"/>
      </w:r>
      <w:r>
        <w:rPr>
          <w:sz w:val="20"/>
          <w:b/>
          <w:rFonts w:cs="Calibri"/>
        </w:rPr>
        <w:instrText> MERGEFIELD AddresseeName </w:instrText>
      </w:r>
      <w:r>
        <w:rPr>
          <w:sz w:val="20"/>
          <w:b/>
          <w:rFonts w:cs="Calibri"/>
        </w:rPr>
        <w:fldChar w:fldCharType="separate"/>
      </w:r>
      <w:r>
        <w:rPr>
          <w:sz w:val="20"/>
          <w:b/>
          <w:rFonts w:cs="Calibri"/>
        </w:rPr>
        <w:t>&lt;AddresseeName&gt;</w:t>
      </w:r>
      <w:r>
        <w:rPr>
          <w:sz w:val="20"/>
          <w:b/>
          <w:rFonts w:cs="Calibri"/>
        </w:rPr>
        <w:fldChar w:fldCharType="end"/>
      </w:r>
      <w:r>
        <w:rPr>
          <w:rFonts w:cs="Calibri"/>
          <w:sz w:val="20"/>
        </w:rPr>
        <w:t>,</w:t>
      </w:r>
    </w:p>
    <w:p>
      <w:pPr>
        <w:pStyle w:val="Normal"/>
        <w:widowControl w:val="false"/>
        <w:spacing w:lineRule="auto" w:line="240" w:before="0" w:after="0"/>
        <w:jc w:val="both"/>
        <w:rPr>
          <w:rFonts w:cs="Calibri"/>
          <w:sz w:val="20"/>
        </w:rPr>
      </w:pPr>
      <w:r>
        <w:rPr>
          <w:rFonts w:cs="Calibri"/>
          <w:sz w:val="20"/>
        </w:rPr>
      </w:r>
    </w:p>
    <w:p>
      <w:pPr>
        <w:pStyle w:val="Normal"/>
        <w:widowControl w:val="false"/>
        <w:spacing w:lineRule="auto" w:line="240" w:before="0" w:after="0"/>
        <w:jc w:val="both"/>
        <w:rPr>
          <w:rFonts w:cs="Calibri"/>
          <w:b/>
          <w:b/>
          <w:sz w:val="20"/>
        </w:rPr>
      </w:pPr>
      <w:r>
        <w:rPr>
          <w:rFonts w:cs="Calibri"/>
          <w:b/>
          <w:sz w:val="20"/>
        </w:rPr>
        <w:t>A</w:t>
      </w:r>
      <w:r>
        <w:rPr>
          <w:rFonts w:eastAsia="Times New Roman" w:cs="Calibri"/>
          <w:b/>
          <w:color w:val="auto"/>
          <w:kern w:val="0"/>
          <w:sz w:val="20"/>
          <w:szCs w:val="22"/>
          <w:lang w:val="en-GB" w:eastAsia="en-GB" w:bidi="ar-SA"/>
        </w:rPr>
        <w:t>pplication for</w:t>
      </w:r>
      <w:r>
        <w:rPr>
          <w:rFonts w:cs="Calibri"/>
          <w:b/>
          <w:sz w:val="20"/>
        </w:rPr>
        <w:t xml:space="preserve"> </w:t>
      </w:r>
      <w:r>
        <w:rPr>
          <w:rFonts w:cs="Calibri"/>
          <w:b/>
          <w:sz w:val="20"/>
        </w:rPr>
        <w:fldChar w:fldCharType="begin"/>
      </w:r>
      <w:r>
        <w:rPr>
          <w:sz w:val="20"/>
          <w:b/>
          <w:rFonts w:cs="Calibri"/>
        </w:rPr>
        <w:instrText> MERGEFIELD Job </w:instrText>
      </w:r>
      <w:r>
        <w:rPr>
          <w:sz w:val="20"/>
          <w:b/>
          <w:rFonts w:cs="Calibri"/>
        </w:rPr>
        <w:fldChar w:fldCharType="separate"/>
      </w:r>
      <w:r>
        <w:rPr>
          <w:sz w:val="20"/>
          <w:b/>
          <w:rFonts w:cs="Calibri"/>
        </w:rPr>
        <w:t>&lt;Job&gt;</w:t>
      </w:r>
      <w:r>
        <w:rPr>
          <w:sz w:val="20"/>
          <w:b/>
          <w:rFonts w:cs="Calibri"/>
        </w:rPr>
        <w:fldChar w:fldCharType="end"/>
      </w:r>
      <w:r>
        <w:rPr>
          <w:rFonts w:cs="Calibri"/>
          <w:b/>
          <w:sz w:val="20"/>
        </w:rPr>
        <w:t xml:space="preserve"> </w:t>
      </w:r>
      <w:r>
        <w:rPr>
          <w:rFonts w:cs="Calibri"/>
          <w:b/>
          <w:sz w:val="20"/>
        </w:rPr>
        <w:fldChar w:fldCharType="begin"/>
      </w:r>
      <w:r>
        <w:rPr>
          <w:sz w:val="20"/>
          <w:b/>
          <w:rFonts w:cs="Calibri"/>
        </w:rPr>
        <w:instrText> MERGEFIELD JobReferenceNo </w:instrText>
      </w:r>
      <w:r>
        <w:rPr>
          <w:sz w:val="20"/>
          <w:b/>
          <w:rFonts w:cs="Calibri"/>
        </w:rPr>
        <w:fldChar w:fldCharType="separate"/>
      </w:r>
      <w:r>
        <w:rPr>
          <w:sz w:val="20"/>
          <w:b/>
          <w:rFonts w:cs="Calibri"/>
        </w:rPr>
        <w:t>&lt;JobReferenceNo&gt;</w:t>
      </w:r>
      <w:r>
        <w:rPr>
          <w:sz w:val="20"/>
          <w:b/>
          <w:rFonts w:cs="Calibri"/>
        </w:rPr>
        <w:fldChar w:fldCharType="end"/>
      </w:r>
    </w:p>
    <w:p>
      <w:pPr>
        <w:pStyle w:val="Normal"/>
        <w:widowControl w:val="false"/>
        <w:spacing w:lineRule="auto" w:line="240" w:before="0" w:after="0"/>
        <w:jc w:val="both"/>
        <w:rPr>
          <w:rFonts w:cs="Calibri"/>
          <w:sz w:val="20"/>
        </w:rPr>
      </w:pPr>
      <w:r>
        <w:rPr>
          <w:rFonts w:cs="Calibri"/>
          <w:sz w:val="20"/>
        </w:rPr>
      </w:r>
    </w:p>
    <w:p>
      <w:pPr>
        <w:pStyle w:val="Normal"/>
        <w:widowControl w:val="false"/>
        <w:spacing w:lineRule="auto" w:line="240" w:before="0" w:after="0"/>
        <w:jc w:val="both"/>
        <w:rPr>
          <w:rFonts w:cs="Calibri"/>
          <w:bCs/>
          <w:sz w:val="20"/>
        </w:rPr>
      </w:pPr>
      <w:r>
        <w:rPr>
          <w:rFonts w:cs="Calibri"/>
          <w:sz w:val="20"/>
        </w:rPr>
        <w:t xml:space="preserve">The </w:t>
      </w:r>
      <w:r>
        <w:rPr>
          <w:rFonts w:cs="Calibri"/>
          <w:bCs/>
          <w:sz w:val="20"/>
        </w:rPr>
        <w:fldChar w:fldCharType="begin"/>
      </w:r>
      <w:r>
        <w:rPr>
          <w:sz w:val="20"/>
          <w:bCs/>
          <w:rFonts w:cs="Calibri"/>
        </w:rPr>
        <w:instrText> MERGEFIELD Company </w:instrText>
      </w:r>
      <w:r>
        <w:rPr>
          <w:sz w:val="20"/>
          <w:bCs/>
          <w:rFonts w:cs="Calibri"/>
        </w:rPr>
        <w:fldChar w:fldCharType="separate"/>
      </w:r>
      <w:r>
        <w:rPr>
          <w:sz w:val="20"/>
          <w:bCs/>
          <w:rFonts w:cs="Calibri"/>
        </w:rPr>
        <w:t>&lt;Company&gt;</w:t>
      </w:r>
      <w:r>
        <w:rPr>
          <w:sz w:val="20"/>
          <w:bCs/>
          <w:rFonts w:cs="Calibri"/>
        </w:rPr>
        <w:fldChar w:fldCharType="end"/>
      </w:r>
      <w:r>
        <w:rPr>
          <w:rFonts w:cs="Calibri"/>
          <w:sz w:val="20"/>
        </w:rPr>
        <w:t xml:space="preserve"> graduate programme </w:t>
      </w:r>
      <w:r>
        <w:rPr>
          <w:rFonts w:eastAsia="Times New Roman" w:cs="Calibri"/>
          <w:color w:val="auto"/>
          <w:kern w:val="0"/>
          <w:sz w:val="20"/>
          <w:szCs w:val="22"/>
          <w:lang w:val="en-GB" w:eastAsia="en-GB" w:bidi="ar-SA"/>
        </w:rPr>
        <w:t>fits in with</w:t>
      </w:r>
      <w:r>
        <w:rPr>
          <w:rFonts w:cs="Calibri"/>
          <w:bCs/>
          <w:sz w:val="20"/>
        </w:rPr>
        <w:t xml:space="preserve"> my work and academic experience as a Computer Science Graduate. I obtained practical experience through various internships </w:t>
      </w:r>
      <w:r>
        <w:rPr>
          <w:rFonts w:eastAsia="Times New Roman" w:cs="Calibri"/>
          <w:bCs/>
          <w:color w:val="auto"/>
          <w:kern w:val="0"/>
          <w:sz w:val="20"/>
          <w:szCs w:val="22"/>
          <w:lang w:val="en-GB" w:eastAsia="en-GB" w:bidi="ar-SA"/>
        </w:rPr>
        <w:t>across</w:t>
      </w:r>
      <w:r>
        <w:rPr>
          <w:rFonts w:cs="Calibri"/>
          <w:bCs/>
          <w:sz w:val="20"/>
        </w:rPr>
        <w:t xml:space="preserve"> different technology based roles. I possess the skills, qualifications, and vital experience necessary to make a significant contribution to </w:t>
      </w:r>
      <w:r>
        <w:rPr>
          <w:rFonts w:cs="Calibri"/>
          <w:bCs/>
          <w:sz w:val="20"/>
        </w:rPr>
        <w:fldChar w:fldCharType="begin"/>
      </w:r>
      <w:r>
        <w:rPr>
          <w:sz w:val="20"/>
          <w:bCs/>
          <w:rFonts w:cs="Calibri"/>
        </w:rPr>
        <w:instrText> MERGEFIELD Company </w:instrText>
      </w:r>
      <w:r>
        <w:rPr>
          <w:sz w:val="20"/>
          <w:bCs/>
          <w:rFonts w:cs="Calibri"/>
        </w:rPr>
        <w:fldChar w:fldCharType="separate"/>
      </w:r>
      <w:r>
        <w:rPr>
          <w:sz w:val="20"/>
          <w:bCs/>
          <w:rFonts w:cs="Calibri"/>
        </w:rPr>
        <w:t>&lt;Company&gt;</w:t>
      </w:r>
      <w:r>
        <w:rPr>
          <w:sz w:val="20"/>
          <w:bCs/>
          <w:rFonts w:cs="Calibri"/>
        </w:rPr>
        <w:fldChar w:fldCharType="end"/>
      </w:r>
      <w:r>
        <w:rPr>
          <w:rFonts w:cs="Calibri"/>
          <w:bCs/>
          <w:sz w:val="20"/>
        </w:rPr>
        <w:t>.</w:t>
      </w:r>
    </w:p>
    <w:p>
      <w:pPr>
        <w:pStyle w:val="Normal"/>
        <w:widowControl w:val="false"/>
        <w:spacing w:lineRule="auto" w:line="240" w:before="0" w:after="0"/>
        <w:jc w:val="both"/>
        <w:rPr>
          <w:rFonts w:cs="Calibri"/>
          <w:sz w:val="20"/>
        </w:rPr>
      </w:pPr>
      <w:r>
        <w:rPr>
          <w:rFonts w:cs="Calibri"/>
          <w:sz w:val="20"/>
        </w:rPr>
      </w:r>
    </w:p>
    <w:p>
      <w:pPr>
        <w:pStyle w:val="Normal"/>
        <w:widowControl w:val="false"/>
        <w:spacing w:lineRule="auto" w:line="240" w:before="0" w:after="0"/>
        <w:jc w:val="both"/>
        <w:rPr>
          <w:rFonts w:cs="Calibri"/>
          <w:sz w:val="20"/>
        </w:rPr>
      </w:pPr>
      <w:r>
        <w:rPr>
          <w:rFonts w:cs="Calibri"/>
          <w:sz w:val="20"/>
        </w:rPr>
        <w:t xml:space="preserve">I have experience working in different roles where I have been able to develop my practical </w:t>
      </w:r>
      <w:del w:id="0" w:author="Unknown Author" w:date="2021-12-24T19:11:33Z">
        <w:r>
          <w:rPr>
            <w:rFonts w:cs="Calibri"/>
            <w:sz w:val="20"/>
          </w:rPr>
          <w:delText>experience</w:delText>
        </w:r>
      </w:del>
      <w:ins w:id="1" w:author="Unknown Author" w:date="2021-12-24T19:11:33Z">
        <w:r>
          <w:rPr>
            <w:rFonts w:eastAsia="Times New Roman" w:cs="Calibri"/>
            <w:color w:val="auto"/>
            <w:kern w:val="0"/>
            <w:sz w:val="20"/>
            <w:szCs w:val="22"/>
            <w:lang w:val="en-GB" w:eastAsia="en-GB" w:bidi="ar-SA"/>
          </w:rPr>
          <w:t>skills</w:t>
        </w:r>
      </w:ins>
      <w:r>
        <w:rPr>
          <w:rFonts w:cs="Calibri"/>
          <w:sz w:val="20"/>
        </w:rPr>
        <w:t xml:space="preserve">. </w:t>
      </w:r>
      <w:r>
        <w:rPr>
          <w:rFonts w:cs="Calibri"/>
          <w:sz w:val="20"/>
          <w:szCs w:val="22"/>
        </w:rPr>
        <w:t xml:space="preserve">These experiences involve </w:t>
      </w:r>
      <w:r>
        <w:rPr>
          <w:rFonts w:cs="Calibri"/>
          <w:sz w:val="20"/>
        </w:rPr>
        <w:t xml:space="preserve">liaising with </w:t>
      </w:r>
      <w:r>
        <w:rPr>
          <w:rFonts w:eastAsia="Times New Roman" w:cs="Calibri"/>
          <w:color w:val="auto"/>
          <w:kern w:val="0"/>
          <w:sz w:val="20"/>
          <w:szCs w:val="22"/>
          <w:lang w:val="en-GB" w:eastAsia="en-GB" w:bidi="ar-SA"/>
        </w:rPr>
        <w:t>stakeholders to identify solutions to complex problems as well as implementing and prioritising tasks for key deadlines</w:t>
      </w:r>
      <w:r>
        <w:rPr>
          <w:rFonts w:cs="Calibri"/>
          <w:sz w:val="20"/>
        </w:rPr>
        <w:t xml:space="preserve">. During my time at University, I worked as an intern at Prudence Capital, Bright Network and Gatwick Airport. At Prudence Capital I was involved in development of a stock trading platform </w:t>
      </w:r>
      <w:r>
        <w:rPr>
          <w:rFonts w:eastAsia="Times New Roman" w:cs="Calibri"/>
          <w:color w:val="auto"/>
          <w:kern w:val="0"/>
          <w:sz w:val="20"/>
          <w:szCs w:val="22"/>
          <w:lang w:val="en-GB" w:eastAsia="en-GB" w:bidi="ar-SA"/>
        </w:rPr>
        <w:t>that would aggregate data from multiple markets within India, such as the national and Bombay stock exchanges, to be utilised by the company’s fund managers</w:t>
      </w:r>
      <w:r>
        <w:rPr>
          <w:rFonts w:cs="Calibri"/>
          <w:sz w:val="20"/>
        </w:rPr>
        <w:t xml:space="preserve">. </w:t>
      </w:r>
      <w:r>
        <w:rPr>
          <w:rFonts w:eastAsia="Times New Roman" w:cs="Calibri"/>
          <w:color w:val="auto"/>
          <w:kern w:val="0"/>
          <w:sz w:val="20"/>
          <w:szCs w:val="22"/>
          <w:lang w:val="en-GB" w:eastAsia="en-GB" w:bidi="ar-SA"/>
        </w:rPr>
        <w:t>My role as a software engineer</w:t>
      </w:r>
      <w:r>
        <w:rPr>
          <w:rFonts w:cs="Calibri"/>
          <w:sz w:val="20"/>
        </w:rPr>
        <w:t xml:space="preserve"> intern at Bright Network </w:t>
      </w:r>
      <w:r>
        <w:rPr>
          <w:rFonts w:eastAsia="Times New Roman" w:cs="Calibri"/>
          <w:color w:val="auto"/>
          <w:kern w:val="0"/>
          <w:sz w:val="20"/>
          <w:szCs w:val="22"/>
          <w:lang w:val="en-GB" w:eastAsia="en-GB" w:bidi="ar-SA"/>
        </w:rPr>
        <w:t>involved training by Google, where</w:t>
      </w:r>
      <w:r>
        <w:rPr>
          <w:rFonts w:cs="Calibri"/>
          <w:sz w:val="20"/>
        </w:rPr>
        <w:t xml:space="preserve"> I was tasked with developing the back-end for a video handler. At Gatwick Airport I was a part of the IT and Innovation team where I worked on different software development projects for improving the experience at airports as well as streamlining current processes. The projects were aimed at identifying use cases for modern technology such as drones and AI to drive value and introduce new revenue streams. </w:t>
      </w:r>
      <w:r>
        <w:rPr>
          <w:rFonts w:eastAsia="Times New Roman" w:cs="Calibri"/>
          <w:color w:val="auto"/>
          <w:kern w:val="0"/>
          <w:sz w:val="20"/>
          <w:szCs w:val="22"/>
          <w:lang w:val="en-GB" w:eastAsia="en-GB" w:bidi="ar-SA"/>
        </w:rPr>
        <w:t>Most roles</w:t>
      </w:r>
      <w:r>
        <w:rPr>
          <w:rFonts w:cs="Calibri"/>
          <w:sz w:val="20"/>
        </w:rPr>
        <w:t xml:space="preserve"> utilised Agile project management to support projects and allowed me to quickly learn industry best practices. Th</w:t>
      </w:r>
      <w:r>
        <w:rPr>
          <w:rFonts w:eastAsia="Times New Roman" w:cs="Calibri"/>
          <w:color w:val="auto"/>
          <w:kern w:val="0"/>
          <w:sz w:val="20"/>
          <w:szCs w:val="22"/>
          <w:lang w:val="en-GB" w:eastAsia="en-GB" w:bidi="ar-SA"/>
        </w:rPr>
        <w:t>ese</w:t>
      </w:r>
      <w:r>
        <w:rPr>
          <w:rFonts w:cs="Calibri"/>
          <w:sz w:val="20"/>
        </w:rPr>
        <w:t xml:space="preserve"> roles in</w:t>
      </w:r>
      <w:r>
        <w:rPr>
          <w:rFonts w:eastAsia="Times New Roman" w:cs="Calibri"/>
          <w:color w:val="auto"/>
          <w:kern w:val="0"/>
          <w:sz w:val="20"/>
          <w:szCs w:val="22"/>
          <w:lang w:val="en-GB" w:eastAsia="en-GB" w:bidi="ar-SA"/>
        </w:rPr>
        <w:t>volv</w:t>
      </w:r>
      <w:r>
        <w:rPr>
          <w:rFonts w:cs="Calibri"/>
          <w:sz w:val="20"/>
        </w:rPr>
        <w:t xml:space="preserve">ed analysing data, creating </w:t>
      </w:r>
      <w:r>
        <w:rPr>
          <w:rFonts w:eastAsia="Times New Roman" w:cs="Calibri"/>
          <w:color w:val="auto"/>
          <w:kern w:val="0"/>
          <w:sz w:val="20"/>
          <w:szCs w:val="22"/>
          <w:lang w:val="en-GB" w:eastAsia="en-GB" w:bidi="ar-SA"/>
        </w:rPr>
        <w:t>software</w:t>
      </w:r>
      <w:r>
        <w:rPr>
          <w:rFonts w:cs="Calibri"/>
          <w:sz w:val="20"/>
        </w:rPr>
        <w:t xml:space="preserve"> solutions, and working across APIs and Artificial Intelligence solutions. I also have experience in documenting project and technology requirements as well as undertaking testing and supporting fault fixing activities such as black-box testing, debugging, and memory leak identification.</w:t>
      </w:r>
    </w:p>
    <w:p>
      <w:pPr>
        <w:pStyle w:val="Normal"/>
        <w:widowControl w:val="false"/>
        <w:spacing w:lineRule="auto" w:line="240" w:before="0" w:after="0"/>
        <w:jc w:val="both"/>
        <w:rPr>
          <w:rFonts w:cs="Calibri"/>
          <w:sz w:val="20"/>
        </w:rPr>
      </w:pPr>
      <w:r>
        <w:rPr>
          <w:rFonts w:cs="Calibri"/>
          <w:sz w:val="20"/>
        </w:rPr>
      </w:r>
    </w:p>
    <w:p>
      <w:pPr>
        <w:pStyle w:val="Normal"/>
        <w:widowControl w:val="false"/>
        <w:spacing w:lineRule="auto" w:line="240" w:before="0" w:after="0"/>
        <w:jc w:val="both"/>
        <w:rPr>
          <w:rFonts w:cs="Calibri"/>
          <w:sz w:val="20"/>
        </w:rPr>
      </w:pPr>
      <w:r>
        <w:rPr>
          <w:rFonts w:cs="Calibri"/>
          <w:sz w:val="20"/>
        </w:rPr>
        <w:t xml:space="preserve">I am committed to pursuing an exciting career within a technology role where I can further enhance and develop my technical and professional skills.  </w:t>
      </w:r>
      <w:r>
        <w:rPr>
          <w:rFonts w:eastAsia="Times New Roman" w:cs="Calibri"/>
          <w:color w:val="auto"/>
          <w:kern w:val="0"/>
          <w:sz w:val="20"/>
          <w:szCs w:val="22"/>
          <w:lang w:val="en-GB" w:eastAsia="en-GB" w:bidi="ar-SA"/>
        </w:rPr>
        <w:t>M</w:t>
      </w:r>
      <w:r>
        <w:rPr>
          <w:rFonts w:cs="Calibri"/>
          <w:sz w:val="20"/>
        </w:rPr>
        <w:t xml:space="preserve">y experience undertaking academic studies as well as practical work experience will ensure I am a success in </w:t>
      </w:r>
      <w:r>
        <w:rPr>
          <w:rFonts w:eastAsia="Times New Roman" w:cs="Calibri"/>
          <w:color w:val="auto"/>
          <w:kern w:val="0"/>
          <w:sz w:val="20"/>
          <w:szCs w:val="22"/>
          <w:lang w:val="en-GB" w:eastAsia="en-GB" w:bidi="ar-SA"/>
        </w:rPr>
        <w:t>this exhilarating</w:t>
      </w:r>
      <w:r>
        <w:rPr>
          <w:rFonts w:cs="Calibri"/>
          <w:sz w:val="20"/>
        </w:rPr>
        <w:t xml:space="preserve"> role. </w:t>
      </w:r>
      <w:r>
        <w:rPr>
          <w:rFonts w:eastAsia="Times New Roman" w:cs="Calibri"/>
          <w:color w:val="auto"/>
          <w:kern w:val="0"/>
          <w:sz w:val="20"/>
          <w:szCs w:val="22"/>
          <w:lang w:val="en-GB" w:eastAsia="en-GB" w:bidi="ar-SA"/>
        </w:rPr>
        <w:t>I am eager to</w:t>
      </w:r>
      <w:r>
        <w:rPr>
          <w:rFonts w:cs="Calibri"/>
          <w:sz w:val="20"/>
        </w:rPr>
        <w:t xml:space="preserve"> learn new concepts and technology skills. I adapt well to different requirements and roles and I would be a valuable addition to </w:t>
      </w:r>
      <w:r>
        <w:rPr>
          <w:rFonts w:cs="Calibri"/>
          <w:sz w:val="20"/>
        </w:rPr>
        <w:fldChar w:fldCharType="begin"/>
      </w:r>
      <w:r>
        <w:rPr>
          <w:sz w:val="20"/>
          <w:rFonts w:cs="Calibri"/>
        </w:rPr>
        <w:instrText> MERGEFIELD Company </w:instrText>
      </w:r>
      <w:r>
        <w:rPr>
          <w:sz w:val="20"/>
          <w:rFonts w:cs="Calibri"/>
        </w:rPr>
        <w:fldChar w:fldCharType="separate"/>
      </w:r>
      <w:r>
        <w:rPr>
          <w:sz w:val="20"/>
          <w:rFonts w:cs="Calibri"/>
        </w:rPr>
        <w:t>&lt;Company&gt;</w:t>
      </w:r>
      <w:r>
        <w:rPr>
          <w:sz w:val="20"/>
          <w:rFonts w:cs="Calibri"/>
        </w:rPr>
        <w:fldChar w:fldCharType="end"/>
      </w:r>
      <w:r>
        <w:rPr>
          <w:rFonts w:cs="Calibri"/>
          <w:sz w:val="20"/>
        </w:rPr>
        <w:t>. I utilise my strong interpersonal and communication skills to build relationships and work within and across teams.</w:t>
      </w:r>
    </w:p>
    <w:p>
      <w:pPr>
        <w:pStyle w:val="Normal"/>
        <w:widowControl w:val="false"/>
        <w:spacing w:lineRule="auto" w:line="240" w:before="0" w:after="0"/>
        <w:jc w:val="both"/>
        <w:rPr>
          <w:rFonts w:cs="Calibri"/>
          <w:sz w:val="20"/>
        </w:rPr>
      </w:pPr>
      <w:r>
        <w:rPr>
          <w:rFonts w:cs="Calibri"/>
          <w:sz w:val="20"/>
        </w:rPr>
      </w:r>
    </w:p>
    <w:p>
      <w:pPr>
        <w:pStyle w:val="Normal"/>
        <w:widowControl w:val="false"/>
        <w:spacing w:lineRule="auto" w:line="240" w:before="0" w:after="0"/>
        <w:jc w:val="both"/>
        <w:rPr>
          <w:rFonts w:cs="Calibri"/>
          <w:sz w:val="20"/>
        </w:rPr>
      </w:pPr>
      <w:r>
        <w:rPr>
          <w:rFonts w:cs="Calibri"/>
          <w:sz w:val="20"/>
        </w:rPr>
        <w:t xml:space="preserve">I am looking for a challenging position where my skills and experience can be fully utilised and further enhanced.  I </w:t>
      </w:r>
      <w:r>
        <w:rPr>
          <w:rFonts w:eastAsia="Times New Roman" w:cs="Calibri"/>
          <w:color w:val="auto"/>
          <w:kern w:val="0"/>
          <w:sz w:val="20"/>
          <w:szCs w:val="22"/>
          <w:lang w:val="en-GB" w:eastAsia="en-GB" w:bidi="ar-SA"/>
        </w:rPr>
        <w:t>am certain that</w:t>
      </w:r>
      <w:r>
        <w:rPr>
          <w:rFonts w:cs="Calibri"/>
          <w:sz w:val="20"/>
        </w:rPr>
        <w:t xml:space="preserve"> working for </w:t>
      </w:r>
      <w:r>
        <w:rPr>
          <w:rFonts w:cs="Calibri"/>
          <w:sz w:val="20"/>
        </w:rPr>
        <w:fldChar w:fldCharType="begin"/>
      </w:r>
      <w:r>
        <w:rPr>
          <w:sz w:val="20"/>
          <w:rFonts w:cs="Calibri"/>
        </w:rPr>
        <w:instrText> MERGEFIELD Company </w:instrText>
      </w:r>
      <w:r>
        <w:rPr>
          <w:sz w:val="20"/>
          <w:rFonts w:cs="Calibri"/>
        </w:rPr>
        <w:fldChar w:fldCharType="separate"/>
      </w:r>
      <w:r>
        <w:rPr>
          <w:sz w:val="20"/>
          <w:rFonts w:cs="Calibri"/>
        </w:rPr>
        <w:t>&lt;Company&gt;</w:t>
      </w:r>
      <w:r>
        <w:rPr>
          <w:sz w:val="20"/>
          <w:rFonts w:cs="Calibri"/>
        </w:rPr>
        <w:fldChar w:fldCharType="end"/>
      </w:r>
      <w:r>
        <w:rPr>
          <w:rFonts w:cs="Calibri"/>
          <w:sz w:val="20"/>
        </w:rPr>
        <w:t xml:space="preserve"> will </w:t>
      </w:r>
      <w:r>
        <w:rPr>
          <w:rFonts w:cs="Calibri"/>
          <w:sz w:val="20"/>
        </w:rPr>
        <w:fldChar w:fldCharType="begin"/>
      </w:r>
      <w:r>
        <w:rPr>
          <w:sz w:val="20"/>
          <w:rFonts w:cs="Calibri"/>
        </w:rPr>
        <w:instrText> MERGEFIELD UniqueThingAboutCompanyIndustry </w:instrText>
      </w:r>
      <w:r>
        <w:rPr>
          <w:sz w:val="20"/>
          <w:rFonts w:cs="Calibri"/>
        </w:rPr>
        <w:fldChar w:fldCharType="separate"/>
      </w:r>
      <w:r>
        <w:rPr>
          <w:sz w:val="20"/>
          <w:rFonts w:cs="Calibri"/>
        </w:rPr>
        <w:t>&lt;UniqueThingAboutCompanyIndustry&gt;</w:t>
      </w:r>
      <w:r>
        <w:rPr>
          <w:sz w:val="20"/>
          <w:rFonts w:cs="Calibri"/>
        </w:rPr>
        <w:fldChar w:fldCharType="end"/>
      </w:r>
      <w:r>
        <w:rPr>
          <w:rFonts w:cs="Calibri"/>
          <w:sz w:val="20"/>
        </w:rPr>
        <w:t>.</w:t>
      </w:r>
    </w:p>
    <w:p>
      <w:pPr>
        <w:pStyle w:val="Normal"/>
        <w:widowControl w:val="false"/>
        <w:spacing w:lineRule="auto" w:line="240" w:before="0" w:after="0"/>
        <w:jc w:val="both"/>
        <w:rPr>
          <w:rFonts w:cs="Calibri"/>
          <w:sz w:val="20"/>
        </w:rPr>
      </w:pPr>
      <w:r>
        <w:rPr>
          <w:rFonts w:cs="Calibri"/>
          <w:sz w:val="20"/>
        </w:rPr>
      </w:r>
    </w:p>
    <w:p>
      <w:pPr>
        <w:pStyle w:val="Normal"/>
        <w:widowControl w:val="false"/>
        <w:spacing w:lineRule="auto" w:line="240" w:before="0" w:after="0"/>
        <w:jc w:val="both"/>
        <w:rPr>
          <w:rFonts w:cs="Calibri"/>
          <w:sz w:val="20"/>
        </w:rPr>
      </w:pPr>
      <w:r>
        <w:rPr>
          <w:rFonts w:cs="Calibri"/>
          <w:sz w:val="20"/>
        </w:rPr>
        <w:t xml:space="preserve">Please do not hesitate to contact me if you require any further information and I look forward to hearing from you. </w:t>
      </w:r>
    </w:p>
    <w:p>
      <w:pPr>
        <w:pStyle w:val="Normal"/>
        <w:widowControl w:val="false"/>
        <w:spacing w:lineRule="auto" w:line="240" w:before="0" w:after="0"/>
        <w:jc w:val="both"/>
        <w:rPr>
          <w:rFonts w:cs="Calibri"/>
          <w:sz w:val="20"/>
        </w:rPr>
      </w:pPr>
      <w:r>
        <w:rPr>
          <w:rFonts w:cs="Calibri"/>
          <w:sz w:val="20"/>
        </w:rPr>
      </w:r>
    </w:p>
    <w:p>
      <w:pPr>
        <w:pStyle w:val="Normal"/>
        <w:widowControl w:val="false"/>
        <w:spacing w:lineRule="auto" w:line="240" w:before="0" w:after="0"/>
        <w:jc w:val="both"/>
        <w:rPr>
          <w:rFonts w:cs="Calibri"/>
          <w:sz w:val="20"/>
        </w:rPr>
      </w:pPr>
      <w:r>
        <w:rPr>
          <w:rFonts w:cs="Calibri"/>
          <w:sz w:val="20"/>
          <w:szCs w:val="22"/>
        </w:rPr>
        <w:t>Kind Regards</w:t>
      </w:r>
      <w:r>
        <w:rPr>
          <w:rFonts w:cs="Calibri"/>
          <w:sz w:val="20"/>
        </w:rPr>
        <w:t>,</w:t>
      </w:r>
    </w:p>
    <w:p>
      <w:pPr>
        <w:pStyle w:val="Normal"/>
        <w:widowControl w:val="false"/>
        <w:spacing w:lineRule="auto" w:line="240" w:before="0" w:after="0"/>
        <w:jc w:val="both"/>
        <w:rPr>
          <w:rFonts w:cs="Calibri"/>
          <w:sz w:val="20"/>
        </w:rPr>
      </w:pPr>
      <w:r>
        <w:rPr>
          <w:rFonts w:cs="Calibri"/>
          <w:sz w:val="20"/>
        </w:rPr>
      </w:r>
    </w:p>
    <w:p>
      <w:pPr>
        <w:pStyle w:val="Normal"/>
        <w:widowControl w:val="false"/>
        <w:spacing w:lineRule="auto" w:line="240" w:before="0" w:after="0"/>
        <w:jc w:val="both"/>
        <w:rPr>
          <w:rFonts w:cs="Calibri"/>
          <w:sz w:val="20"/>
        </w:rPr>
      </w:pPr>
      <w:r>
        <w:rPr>
          <w:rFonts w:cs="Calibri"/>
          <w:sz w:val="20"/>
        </w:rPr>
      </w:r>
    </w:p>
    <w:p>
      <w:pPr>
        <w:pStyle w:val="Normal"/>
        <w:widowControl w:val="false"/>
        <w:spacing w:lineRule="auto" w:line="240" w:before="0" w:after="0"/>
        <w:jc w:val="both"/>
        <w:rPr>
          <w:rFonts w:cs="Calibri"/>
          <w:sz w:val="20"/>
        </w:rPr>
      </w:pPr>
      <w:r>
        <w:rPr>
          <w:rFonts w:cs="Calibri"/>
          <w:sz w:val="20"/>
        </w:rPr>
      </w:r>
    </w:p>
    <w:p>
      <w:pPr>
        <w:pStyle w:val="Normal"/>
        <w:widowControl w:val="false"/>
        <w:spacing w:lineRule="auto" w:line="240" w:before="0" w:after="0"/>
        <w:jc w:val="both"/>
        <w:rPr>
          <w:rFonts w:cs="Calibri"/>
          <w:b/>
          <w:b/>
          <w:bCs/>
          <w:sz w:val="20"/>
        </w:rPr>
      </w:pPr>
      <w:r>
        <w:rPr>
          <w:rFonts w:cs="Calibri"/>
          <w:b/>
          <w:bCs/>
          <w:sz w:val="20"/>
        </w:rPr>
        <w:t>Aditya Menon</w:t>
      </w:r>
    </w:p>
    <w:p>
      <w:pPr>
        <w:pStyle w:val="Normal"/>
        <w:widowControl w:val="false"/>
        <w:spacing w:lineRule="auto" w:line="240" w:before="0" w:after="0"/>
        <w:jc w:val="both"/>
        <w:rPr>
          <w:rFonts w:cs="Calibri"/>
          <w:sz w:val="20"/>
        </w:rPr>
      </w:pPr>
      <w:r>
        <w:rPr>
          <w:rFonts w:cs="Calibri"/>
          <w:sz w:val="20"/>
        </w:rPr>
      </w:r>
    </w:p>
    <w:p>
      <w:pPr>
        <w:pStyle w:val="Normal"/>
        <w:widowControl w:val="false"/>
        <w:spacing w:lineRule="auto" w:line="240" w:before="0" w:after="0"/>
        <w:jc w:val="both"/>
        <w:rPr>
          <w:rFonts w:cs="Calibri"/>
          <w:sz w:val="20"/>
        </w:rPr>
      </w:pPr>
      <w:r>
        <w:rPr>
          <w:rFonts w:cs="Calibri"/>
          <w:sz w:val="20"/>
        </w:rPr>
        <w:t>enc.:     CV</w:t>
      </w:r>
    </w:p>
    <w:sectPr>
      <w:headerReference w:type="default" r:id="rId2"/>
      <w:footerReference w:type="default" r:id="rId3"/>
      <w:type w:val="nextPage"/>
      <w:pgSz w:w="11906" w:h="16838"/>
      <w:pgMar w:left="1134" w:right="851" w:header="567" w:top="1134" w:footer="567" w:bottom="1134" w:gutter="0"/>
      <w:pgNumType w:start="1"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spacing w:lineRule="auto" w:line="240" w:before="0" w:after="0"/>
      <w:jc w:val="center"/>
      <w:rPr>
        <w:rFonts w:ascii="Arial" w:hAnsi="Arial" w:cs="Arial"/>
        <w:sz w:val="19"/>
        <w:szCs w:val="19"/>
      </w:rPr>
    </w:pPr>
    <w:r>
      <w:rPr>
        <w:rFonts w:cs="Arial" w:ascii="Arial" w:hAnsi="Arial"/>
        <w:sz w:val="20"/>
        <w:szCs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spacing w:lineRule="auto" w:line="240" w:before="0" w:after="0"/>
      <w:jc w:val="right"/>
      <w:rPr>
        <w:rFonts w:ascii="Arial" w:hAnsi="Arial" w:cs="Arial"/>
        <w:sz w:val="19"/>
        <w:szCs w:val="19"/>
      </w:rPr>
    </w:pPr>
    <w:r>
      <w:rPr>
        <w:rFonts w:cs="Arial" w:ascii="Arial" w:hAnsi="Arial"/>
        <w:b/>
        <w:bCs/>
        <w:i/>
        <w:iCs/>
        <w:sz w:val="19"/>
        <w:szCs w:val="19"/>
      </w:rPr>
      <w:t xml:space="preserve"> </w:t>
    </w:r>
  </w:p>
</w:hdr>
</file>

<file path=word/settings.xml><?xml version="1.0" encoding="utf-8"?>
<w:settings xmlns:w="http://schemas.openxmlformats.org/wordprocessingml/2006/main">
  <w:zoom w:percent="170"/>
  <w:trackRevisions/>
  <w:embedSystemFonts/>
  <w:defaultTabStop w:val="720"/>
  <w:mailMerge>
    <w:mainDocumentType w:val="formLetters"/>
    <w:dataType w:val="textFile"/>
    <w:query w:val="SELECT * FROM JobTracker.dbo.FormFiller$"/>
  </w:mailMerge>
  <w:autoHyphenation w:val="true"/>
  <w:compat>
    <w:doNotExpandShiftReturn/>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en-GB"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Times New Roman" w:cs="Times New Roman"/>
      <w:color w:val="auto"/>
      <w:kern w:val="0"/>
      <w:sz w:val="22"/>
      <w:szCs w:val="22"/>
      <w:lang w:val="en-GB" w:eastAsia="en-GB" w:bidi="ar-SA"/>
    </w:rPr>
  </w:style>
  <w:style w:type="character" w:styleId="DefaultParagraphFont" w:default="1">
    <w:name w:val="Default Paragraph Font"/>
    <w:uiPriority w:val="1"/>
    <w:semiHidden/>
    <w:unhideWhenUsed/>
    <w:qFormat/>
    <w:rPr/>
  </w:style>
  <w:style w:type="character" w:styleId="HeaderChar" w:customStyle="1">
    <w:name w:val="Header Char"/>
    <w:link w:val="Header"/>
    <w:uiPriority w:val="99"/>
    <w:semiHidden/>
    <w:qFormat/>
    <w:rsid w:val="00240850"/>
    <w:rPr>
      <w:sz w:val="22"/>
      <w:szCs w:val="22"/>
    </w:rPr>
  </w:style>
  <w:style w:type="character" w:styleId="FooterChar" w:customStyle="1">
    <w:name w:val="Footer Char"/>
    <w:link w:val="Footer"/>
    <w:uiPriority w:val="99"/>
    <w:semiHidden/>
    <w:qFormat/>
    <w:rsid w:val="00240850"/>
    <w:rPr>
      <w:sz w:val="22"/>
      <w:szCs w:val="22"/>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240850"/>
    <w:pPr>
      <w:tabs>
        <w:tab w:val="clear" w:pos="720"/>
        <w:tab w:val="center" w:pos="4513" w:leader="none"/>
        <w:tab w:val="right" w:pos="9026" w:leader="none"/>
      </w:tabs>
    </w:pPr>
    <w:rPr/>
  </w:style>
  <w:style w:type="paragraph" w:styleId="Footer">
    <w:name w:val="Footer"/>
    <w:basedOn w:val="Normal"/>
    <w:link w:val="FooterChar"/>
    <w:uiPriority w:val="99"/>
    <w:semiHidden/>
    <w:unhideWhenUsed/>
    <w:rsid w:val="00240850"/>
    <w:pPr>
      <w:tabs>
        <w:tab w:val="clear" w:pos="720"/>
        <w:tab w:val="center" w:pos="4513" w:leader="none"/>
        <w:tab w:val="right" w:pos="902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625</TotalTime>
  <Application>LibreOffice/7.1.5.2$Windows_X86_64 LibreOffice_project/85f04e9f809797b8199d13c421bd8a2b025d52b5</Application>
  <AppVersion>15.0000</AppVersion>
  <Pages>1</Pages>
  <Words>459</Words>
  <Characters>2594</Characters>
  <CharactersWithSpaces>3046</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2021-04-26T05:30:00Z</dcterms:created>
  <dc:creator>Emma Alkirwi</dc:creator>
  <dc:description/>
  <dc:language>en-AU</dc:language>
  <cp:lastModifiedBy/>
  <dcterms:modified xsi:type="dcterms:W3CDTF">2021-12-24T19:13:39Z</dcterms:modified>
  <cp:revision>34</cp:revision>
  <dc:subject/>
  <dc:title>CV / Cover Letter</dc:title>
</cp:coreProperties>
</file>

<file path=docProps/custom.xml><?xml version="1.0" encoding="utf-8"?>
<Properties xmlns="http://schemas.openxmlformats.org/officeDocument/2006/custom-properties" xmlns:vt="http://schemas.openxmlformats.org/officeDocument/2006/docPropsVTypes"/>
</file>